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1921D" w14:textId="77777777" w:rsidR="000B54BF" w:rsidRDefault="006C4AB2" w:rsidP="00085B5C">
      <w:pPr>
        <w:pStyle w:val="1"/>
      </w:pPr>
      <w:r>
        <w:rPr>
          <w:rFonts w:hint="eastAsia"/>
        </w:rPr>
        <w:t>首页</w:t>
      </w:r>
    </w:p>
    <w:p w14:paraId="0A1F3C14" w14:textId="309700EA" w:rsidR="006C4AB2" w:rsidRDefault="00EE0417">
      <w:r>
        <w:t>1.</w:t>
      </w:r>
      <w:r>
        <w:rPr>
          <w:rFonts w:hint="eastAsia"/>
        </w:rPr>
        <w:tab/>
      </w:r>
      <w:r>
        <w:rPr>
          <w:rFonts w:hint="eastAsia"/>
        </w:rPr>
        <w:t>收入概览</w:t>
      </w:r>
    </w:p>
    <w:p w14:paraId="6B508110" w14:textId="77777777" w:rsidR="006C4AB2" w:rsidRDefault="006C4AB2" w:rsidP="00EE0417">
      <w:pPr>
        <w:ind w:leftChars="175" w:left="420"/>
      </w:pPr>
      <w:r>
        <w:rPr>
          <w:rFonts w:hint="eastAsia"/>
        </w:rPr>
        <w:t>后台读出第一部分内容。该内容存储在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</w:t>
      </w:r>
    </w:p>
    <w:p w14:paraId="0A742CB1" w14:textId="77777777" w:rsidR="006C4AB2" w:rsidRDefault="006C4AB2" w:rsidP="00EE0417">
      <w:pPr>
        <w:ind w:leftChars="175" w:left="42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</w:p>
    <w:p w14:paraId="411923BF" w14:textId="12F3B0A7" w:rsidR="007F6C05" w:rsidRDefault="007F6C05" w:rsidP="00EE0417">
      <w:pPr>
        <w:ind w:leftChars="175" w:left="420"/>
      </w:pPr>
      <w:r>
        <w:rPr>
          <w:rFonts w:hint="eastAsia"/>
        </w:rPr>
        <w:t>总收入：‘</w:t>
      </w:r>
      <w:r>
        <w:rPr>
          <w:rFonts w:hint="eastAsia"/>
        </w:rPr>
        <w:t>{</w:t>
      </w:r>
      <w:proofErr w:type="spellStart"/>
      <w:r>
        <w:t>app_id</w:t>
      </w:r>
      <w:proofErr w:type="spellEnd"/>
      <w:r>
        <w:rPr>
          <w:rFonts w:hint="eastAsia"/>
        </w:rPr>
        <w:t>}</w:t>
      </w:r>
      <w:r>
        <w:t>_total</w:t>
      </w:r>
      <w:r>
        <w:rPr>
          <w:rFonts w:hint="eastAsia"/>
        </w:rPr>
        <w:t>’</w:t>
      </w:r>
    </w:p>
    <w:p w14:paraId="25E328BE" w14:textId="737811BC" w:rsidR="006C4AB2" w:rsidRDefault="006C4AB2" w:rsidP="00EE0417">
      <w:pPr>
        <w:ind w:leftChars="175" w:left="420"/>
      </w:pPr>
      <w:r>
        <w:rPr>
          <w:rFonts w:hint="eastAsia"/>
        </w:rPr>
        <w:t>今日收入：</w:t>
      </w:r>
      <w:r>
        <w:t>’{</w:t>
      </w:r>
      <w:proofErr w:type="spellStart"/>
      <w:r>
        <w:rPr>
          <w:rFonts w:hint="eastAsia"/>
        </w:rPr>
        <w:t>app_id</w:t>
      </w:r>
      <w:proofErr w:type="spellEnd"/>
      <w:r>
        <w:t>}_</w:t>
      </w:r>
      <w:r w:rsidR="0015476F">
        <w:t>{</w:t>
      </w:r>
      <w:r>
        <w:t>today</w:t>
      </w:r>
      <w:r w:rsidR="0015476F">
        <w:t>}</w:t>
      </w:r>
      <w:r>
        <w:t>_total’</w:t>
      </w:r>
    </w:p>
    <w:p w14:paraId="169EBB78" w14:textId="0E1E5F4D" w:rsidR="006C4AB2" w:rsidRDefault="006C4AB2" w:rsidP="00EE0417">
      <w:pPr>
        <w:ind w:leftChars="175" w:left="420"/>
      </w:pPr>
      <w:r>
        <w:rPr>
          <w:rFonts w:hint="eastAsia"/>
        </w:rPr>
        <w:t>今日推广量：</w:t>
      </w:r>
      <w:r>
        <w:t>’{</w:t>
      </w:r>
      <w:proofErr w:type="spellStart"/>
      <w:r>
        <w:rPr>
          <w:rFonts w:hint="eastAsia"/>
        </w:rPr>
        <w:t>app_id</w:t>
      </w:r>
      <w:proofErr w:type="spellEnd"/>
      <w:r>
        <w:t>}_</w:t>
      </w:r>
      <w:r w:rsidR="0015476F">
        <w:t>{</w:t>
      </w:r>
      <w:r>
        <w:t>day</w:t>
      </w:r>
      <w:r w:rsidR="0015476F">
        <w:t>}</w:t>
      </w:r>
      <w:r>
        <w:t>_</w:t>
      </w:r>
      <w:proofErr w:type="spellStart"/>
      <w:r w:rsidR="00EE0417">
        <w:t>total_</w:t>
      </w:r>
      <w:r>
        <w:t>promot</w:t>
      </w:r>
      <w:r w:rsidR="00CF72FD">
        <w:t>ion</w:t>
      </w:r>
      <w:proofErr w:type="spellEnd"/>
      <w:r>
        <w:t>’</w:t>
      </w:r>
    </w:p>
    <w:p w14:paraId="628AB825" w14:textId="7123745B" w:rsidR="006C4AB2" w:rsidRDefault="006C4AB2" w:rsidP="00EE0417">
      <w:pPr>
        <w:ind w:leftChars="175" w:left="420"/>
      </w:pPr>
      <w:r>
        <w:rPr>
          <w:rFonts w:hint="eastAsia"/>
        </w:rPr>
        <w:t>今日新增用户数：</w:t>
      </w:r>
      <w:r>
        <w:t>’{</w:t>
      </w:r>
      <w:proofErr w:type="spellStart"/>
      <w:r>
        <w:rPr>
          <w:rFonts w:hint="eastAsia"/>
        </w:rPr>
        <w:t>app_id</w:t>
      </w:r>
      <w:proofErr w:type="spellEnd"/>
      <w:r>
        <w:t>}_</w:t>
      </w:r>
      <w:r w:rsidR="0015476F">
        <w:t>{</w:t>
      </w:r>
      <w:r>
        <w:t>day</w:t>
      </w:r>
      <w:r w:rsidR="0015476F">
        <w:t>}</w:t>
      </w:r>
      <w:r>
        <w:t>_</w:t>
      </w:r>
      <w:proofErr w:type="spellStart"/>
      <w:r>
        <w:t>total_user</w:t>
      </w:r>
      <w:proofErr w:type="spellEnd"/>
      <w:r>
        <w:t>’</w:t>
      </w:r>
    </w:p>
    <w:p w14:paraId="7EC73D34" w14:textId="5D7BBCFA" w:rsidR="006C4AB2" w:rsidRDefault="0015476F" w:rsidP="00EE0417">
      <w:pPr>
        <w:ind w:leftChars="175" w:left="420"/>
      </w:pPr>
      <w:proofErr w:type="spellStart"/>
      <w:r>
        <w:t>app_id</w:t>
      </w:r>
      <w:proofErr w:type="spellEnd"/>
      <w:r>
        <w:t xml:space="preserve">: </w:t>
      </w:r>
      <w:r w:rsidR="00DC14B4">
        <w:rPr>
          <w:rFonts w:hint="eastAsia"/>
        </w:rPr>
        <w:t>从数据库读取，该值在创建应用时产生。</w:t>
      </w:r>
    </w:p>
    <w:p w14:paraId="499172FC" w14:textId="232C51C7" w:rsidR="007A6FA8" w:rsidRDefault="007A6FA8" w:rsidP="00EE0417">
      <w:pPr>
        <w:ind w:leftChars="175" w:left="420"/>
      </w:pPr>
      <w:r>
        <w:rPr>
          <w:rFonts w:hint="eastAsia"/>
        </w:rPr>
        <w:t>day</w:t>
      </w:r>
      <w:r>
        <w:rPr>
          <w:rFonts w:hint="eastAsia"/>
        </w:rPr>
        <w:t>：当天日期</w:t>
      </w:r>
      <w:r>
        <w:t xml:space="preserve"> </w:t>
      </w:r>
      <w:proofErr w:type="spellStart"/>
      <w:r>
        <w:t>yyyymmdd</w:t>
      </w:r>
      <w:proofErr w:type="spellEnd"/>
      <w:r>
        <w:t xml:space="preserve"> (20140530)</w:t>
      </w:r>
    </w:p>
    <w:p w14:paraId="3C83E4F5" w14:textId="77777777" w:rsidR="006C4AB2" w:rsidRDefault="006C4AB2"/>
    <w:p w14:paraId="2AF36897" w14:textId="77777777" w:rsidR="006C4AB2" w:rsidRDefault="006C4AB2">
      <w:r>
        <w:rPr>
          <w:noProof/>
        </w:rPr>
        <w:drawing>
          <wp:inline distT="0" distB="0" distL="0" distR="0" wp14:anchorId="57003DAC" wp14:editId="3F4AE100">
            <wp:extent cx="5270500" cy="1184195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51F" w14:textId="17275FDB" w:rsidR="00EE0417" w:rsidRDefault="00EE0417">
      <w:r>
        <w:rPr>
          <w:rFonts w:hint="eastAsia"/>
        </w:rPr>
        <w:t xml:space="preserve">2. </w:t>
      </w:r>
      <w:r>
        <w:rPr>
          <w:rFonts w:hint="eastAsia"/>
        </w:rPr>
        <w:tab/>
      </w:r>
      <w:r>
        <w:rPr>
          <w:rFonts w:hint="eastAsia"/>
        </w:rPr>
        <w:t>推广趋势</w:t>
      </w:r>
    </w:p>
    <w:p w14:paraId="47541FB9" w14:textId="647C8C17" w:rsidR="00EE0417" w:rsidRDefault="00EE0417" w:rsidP="00EE0417">
      <w:pPr>
        <w:ind w:leftChars="175" w:left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中读出</w:t>
      </w:r>
    </w:p>
    <w:p w14:paraId="19173A8E" w14:textId="22615D59" w:rsidR="00EE0417" w:rsidRDefault="00EE0417" w:rsidP="00EE0417">
      <w:pPr>
        <w:ind w:leftChars="175" w:left="420"/>
      </w:pPr>
      <w:proofErr w:type="gramStart"/>
      <w:r>
        <w:t>key</w:t>
      </w:r>
      <w:proofErr w:type="gramEnd"/>
      <w:r>
        <w:t>:</w:t>
      </w:r>
    </w:p>
    <w:p w14:paraId="7F3E65AA" w14:textId="766F1CB0" w:rsidR="00EE0417" w:rsidRDefault="00EE0417" w:rsidP="00EE0417">
      <w:pPr>
        <w:ind w:leftChars="175" w:left="420"/>
      </w:pPr>
      <w:r>
        <w:rPr>
          <w:rFonts w:hint="eastAsia"/>
        </w:rPr>
        <w:t>日推广量：</w:t>
      </w:r>
      <w:r>
        <w:t>’{</w:t>
      </w:r>
      <w:proofErr w:type="spellStart"/>
      <w:r>
        <w:rPr>
          <w:rFonts w:hint="eastAsia"/>
        </w:rPr>
        <w:t>app_id</w:t>
      </w:r>
      <w:proofErr w:type="spellEnd"/>
      <w:r>
        <w:t>}_{day}_</w:t>
      </w:r>
      <w:proofErr w:type="spellStart"/>
      <w:r>
        <w:t>total_promotion</w:t>
      </w:r>
      <w:proofErr w:type="spellEnd"/>
      <w:r>
        <w:t>’</w:t>
      </w:r>
    </w:p>
    <w:p w14:paraId="17CF286A" w14:textId="3AA15641" w:rsidR="00EE0417" w:rsidRDefault="00EE0417" w:rsidP="00EE0417">
      <w:pPr>
        <w:ind w:leftChars="175" w:left="420"/>
      </w:pPr>
      <w:r>
        <w:rPr>
          <w:rFonts w:hint="eastAsia"/>
        </w:rPr>
        <w:t>日新增用户数：</w:t>
      </w:r>
      <w:r>
        <w:t>’{</w:t>
      </w:r>
      <w:proofErr w:type="spellStart"/>
      <w:r>
        <w:rPr>
          <w:rFonts w:hint="eastAsia"/>
        </w:rPr>
        <w:t>app_id</w:t>
      </w:r>
      <w:proofErr w:type="spellEnd"/>
      <w:r>
        <w:t>}_{day}_</w:t>
      </w:r>
      <w:proofErr w:type="spellStart"/>
      <w:r>
        <w:t>total_user</w:t>
      </w:r>
      <w:proofErr w:type="spellEnd"/>
      <w:r>
        <w:t>’</w:t>
      </w:r>
    </w:p>
    <w:p w14:paraId="685FE0C3" w14:textId="77777777" w:rsidR="00EE0417" w:rsidRDefault="00EE0417" w:rsidP="00EE0417">
      <w:pPr>
        <w:ind w:leftChars="175" w:left="420"/>
      </w:pPr>
      <w:proofErr w:type="spellStart"/>
      <w:r>
        <w:t>app_id</w:t>
      </w:r>
      <w:proofErr w:type="spellEnd"/>
      <w:r>
        <w:t xml:space="preserve">: </w:t>
      </w:r>
      <w:r>
        <w:rPr>
          <w:rFonts w:hint="eastAsia"/>
        </w:rPr>
        <w:t>从数据库读取，该值在创建应用时产生。见</w:t>
      </w:r>
    </w:p>
    <w:p w14:paraId="413E8B2E" w14:textId="1228DE96" w:rsidR="00EE0417" w:rsidRDefault="00EE0417" w:rsidP="00EE0417">
      <w:pPr>
        <w:ind w:leftChars="175" w:left="420"/>
      </w:pPr>
      <w:r>
        <w:rPr>
          <w:rFonts w:hint="eastAsia"/>
        </w:rPr>
        <w:t>day</w:t>
      </w:r>
      <w:r>
        <w:rPr>
          <w:rFonts w:hint="eastAsia"/>
        </w:rPr>
        <w:t>：日期</w:t>
      </w:r>
      <w:r>
        <w:t xml:space="preserve"> </w:t>
      </w:r>
      <w:proofErr w:type="spellStart"/>
      <w:r>
        <w:t>yyyymmdd</w:t>
      </w:r>
      <w:proofErr w:type="spellEnd"/>
      <w:r>
        <w:t xml:space="preserve"> (20140530)</w:t>
      </w:r>
    </w:p>
    <w:p w14:paraId="5A76CD49" w14:textId="77777777" w:rsidR="00EE0417" w:rsidRDefault="00EE0417" w:rsidP="00EE0417">
      <w:pPr>
        <w:ind w:leftChars="175" w:left="420"/>
      </w:pPr>
    </w:p>
    <w:p w14:paraId="2B2E1827" w14:textId="77777777" w:rsidR="00EE0417" w:rsidRDefault="00EE0417"/>
    <w:p w14:paraId="5C950808" w14:textId="00BC2188" w:rsidR="00EE0417" w:rsidRDefault="00EE0417">
      <w:r>
        <w:rPr>
          <w:noProof/>
        </w:rPr>
        <w:lastRenderedPageBreak/>
        <w:drawing>
          <wp:inline distT="0" distB="0" distL="0" distR="0" wp14:anchorId="09DB7D0D" wp14:editId="6EF310EA">
            <wp:extent cx="5270500" cy="235516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397B" w14:textId="34B641FC" w:rsidR="00492A47" w:rsidRDefault="00492A47" w:rsidP="00085B5C">
      <w:pPr>
        <w:pStyle w:val="1"/>
      </w:pPr>
      <w:r>
        <w:rPr>
          <w:rFonts w:hint="eastAsia"/>
        </w:rPr>
        <w:t>创建应用</w:t>
      </w:r>
    </w:p>
    <w:p w14:paraId="4F0E21CF" w14:textId="3752AD6E" w:rsidR="00492A47" w:rsidRDefault="00492A47">
      <w:r>
        <w:rPr>
          <w:rFonts w:hint="eastAsia"/>
        </w:rPr>
        <w:t>输入应用基本信息创建应用，应用创建成功后直接跳入应用列表页面。</w:t>
      </w:r>
    </w:p>
    <w:p w14:paraId="79D43970" w14:textId="6C452C55" w:rsidR="00492A47" w:rsidRDefault="00CB1E20">
      <w:r>
        <w:rPr>
          <w:rFonts w:hint="eastAsia"/>
        </w:rPr>
        <w:t>数据表</w:t>
      </w:r>
    </w:p>
    <w:p w14:paraId="33E37A3E" w14:textId="59E20222" w:rsidR="00CB1E20" w:rsidRDefault="00CB1E20" w:rsidP="00A23ABA">
      <w:pPr>
        <w:tabs>
          <w:tab w:val="left" w:pos="2714"/>
        </w:tabs>
      </w:pPr>
      <w:proofErr w:type="spellStart"/>
      <w:proofErr w:type="gramStart"/>
      <w:r>
        <w:rPr>
          <w:rFonts w:hint="eastAsia"/>
        </w:rPr>
        <w:t>tb</w:t>
      </w:r>
      <w:proofErr w:type="gramEnd"/>
      <w:r>
        <w:rPr>
          <w:rFonts w:hint="eastAsia"/>
        </w:rPr>
        <w:t>_app</w:t>
      </w:r>
      <w:proofErr w:type="spellEnd"/>
    </w:p>
    <w:p w14:paraId="576684FF" w14:textId="2DA48FBA" w:rsidR="00505F00" w:rsidRDefault="00505F00" w:rsidP="00A23ABA">
      <w:pPr>
        <w:tabs>
          <w:tab w:val="left" w:pos="2714"/>
        </w:tabs>
      </w:pPr>
      <w:r>
        <w:t xml:space="preserve">  </w:t>
      </w:r>
      <w:proofErr w:type="gramStart"/>
      <w:r>
        <w:t>mid</w:t>
      </w:r>
      <w:proofErr w:type="gramEnd"/>
      <w:r>
        <w:t xml:space="preserve"> integer auto increment</w:t>
      </w:r>
      <w:ins w:id="0" w:author="hawk wan" w:date="2014-06-02T09:06:00Z">
        <w:r w:rsidR="00152EC6">
          <w:t xml:space="preserve"> primary key</w:t>
        </w:r>
      </w:ins>
    </w:p>
    <w:p w14:paraId="4E78B8A1" w14:textId="13EBDAA2" w:rsidR="00A23ABA" w:rsidRDefault="00A23ABA" w:rsidP="00A23ABA">
      <w:pPr>
        <w:tabs>
          <w:tab w:val="left" w:pos="2714"/>
        </w:tabs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</w:t>
      </w:r>
      <w:proofErr w:type="spellStart"/>
      <w:r>
        <w:t>varchar</w:t>
      </w:r>
      <w:proofErr w:type="spellEnd"/>
      <w:r>
        <w:t>(32) UUID (3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29077D35" w14:textId="1DFDA574" w:rsidR="00CB1E20" w:rsidRDefault="00CB1E20" w:rsidP="00CB1E20">
      <w:pPr>
        <w:ind w:leftChars="100" w:left="240"/>
      </w:pPr>
      <w:proofErr w:type="spellStart"/>
      <w:proofErr w:type="gramStart"/>
      <w:r>
        <w:t>app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  <w:r w:rsidR="00A52819">
        <w:t xml:space="preserve"> </w:t>
      </w:r>
    </w:p>
    <w:p w14:paraId="1F5B2E53" w14:textId="3C5EB6F4" w:rsidR="00CB1E20" w:rsidRDefault="00CB1E20" w:rsidP="00CB1E20">
      <w:pPr>
        <w:ind w:leftChars="100" w:left="240"/>
      </w:pPr>
      <w:proofErr w:type="spellStart"/>
      <w:r>
        <w:t>app_type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(1: IOS, 2: Android) android </w:t>
      </w:r>
      <w:r>
        <w:rPr>
          <w:rFonts w:hint="eastAsia"/>
        </w:rPr>
        <w:t>暂时不支持</w:t>
      </w:r>
    </w:p>
    <w:p w14:paraId="189D8F4D" w14:textId="51628074" w:rsidR="00CB1E20" w:rsidRDefault="00CB1E20" w:rsidP="00CB1E20">
      <w:pPr>
        <w:ind w:leftChars="100" w:left="240"/>
      </w:pPr>
      <w:proofErr w:type="spellStart"/>
      <w:proofErr w:type="gramStart"/>
      <w:r>
        <w:rPr>
          <w:rFonts w:hint="eastAsia"/>
        </w:rPr>
        <w:t>app</w:t>
      </w:r>
      <w:proofErr w:type="gramEnd"/>
      <w:r>
        <w:rPr>
          <w:rFonts w:hint="eastAsia"/>
        </w:rPr>
        <w:t>_package_name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(500)</w:t>
      </w:r>
    </w:p>
    <w:p w14:paraId="6272F521" w14:textId="6FC0984C" w:rsidR="00736CB5" w:rsidRDefault="00736CB5" w:rsidP="00CB1E20">
      <w:pPr>
        <w:ind w:leftChars="100" w:left="240"/>
      </w:pPr>
      <w:r>
        <w:rPr>
          <w:rFonts w:hint="eastAsia"/>
        </w:rPr>
        <w:t xml:space="preserve">status </w:t>
      </w:r>
      <w:proofErr w:type="spellStart"/>
      <w:r>
        <w:t>tinyint</w:t>
      </w:r>
      <w:proofErr w:type="spellEnd"/>
      <w:r>
        <w:t xml:space="preserve"> (1:</w:t>
      </w:r>
      <w:r>
        <w:rPr>
          <w:rFonts w:hint="eastAsia"/>
        </w:rPr>
        <w:t>待审批，</w:t>
      </w:r>
      <w:r w:rsidR="00FC7FA2">
        <w:rPr>
          <w:rFonts w:hint="eastAsia"/>
        </w:rPr>
        <w:t xml:space="preserve">2: </w:t>
      </w:r>
      <w:r>
        <w:rPr>
          <w:rFonts w:ascii="Lucida Grande" w:hAnsi="Lucida Grande" w:cs="Lucida Grande"/>
        </w:rPr>
        <w:t>⃣</w:t>
      </w:r>
      <w:r w:rsidR="008243A8">
        <w:rPr>
          <w:rFonts w:hint="eastAsia"/>
        </w:rPr>
        <w:t>已经</w:t>
      </w:r>
      <w:r>
        <w:rPr>
          <w:rFonts w:hint="eastAsia"/>
        </w:rPr>
        <w:t>审批</w:t>
      </w:r>
      <w:r>
        <w:rPr>
          <w:rFonts w:hint="eastAsia"/>
        </w:rPr>
        <w:t>)</w:t>
      </w:r>
    </w:p>
    <w:p w14:paraId="6514287F" w14:textId="12616B5D" w:rsidR="00CB1E20" w:rsidRDefault="00CB1E20" w:rsidP="00CB1E20">
      <w:pPr>
        <w:ind w:leftChars="100" w:left="240"/>
      </w:pP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 xml:space="preserve"> timestamp</w:t>
      </w:r>
    </w:p>
    <w:p w14:paraId="4AE6C6B2" w14:textId="1B0CCC80" w:rsidR="00CB1E20" w:rsidRDefault="00CB1E20" w:rsidP="00CB1E20">
      <w:pPr>
        <w:ind w:leftChars="100" w:left="240"/>
      </w:pPr>
      <w:proofErr w:type="spellStart"/>
      <w:proofErr w:type="gramStart"/>
      <w:r>
        <w:t>updated</w:t>
      </w:r>
      <w:proofErr w:type="gramEnd"/>
      <w:r>
        <w:t>_date</w:t>
      </w:r>
      <w:proofErr w:type="spellEnd"/>
      <w:r>
        <w:t xml:space="preserve"> timestamp</w:t>
      </w:r>
    </w:p>
    <w:p w14:paraId="3E609A50" w14:textId="12EA225F" w:rsidR="00CB1E20" w:rsidRDefault="00CB1E20" w:rsidP="00CB1E20">
      <w:pPr>
        <w:ind w:leftChars="100" w:left="240"/>
      </w:pP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50E1162" w14:textId="3B355E38" w:rsidR="00CB1E20" w:rsidRDefault="00CB1E20" w:rsidP="00CB1E20">
      <w:pPr>
        <w:ind w:leftChars="100" w:left="240"/>
      </w:pPr>
      <w:proofErr w:type="spellStart"/>
      <w:proofErr w:type="gramStart"/>
      <w:r>
        <w:t>update</w:t>
      </w:r>
      <w:proofErr w:type="gramEnd"/>
      <w:r>
        <w:t>_by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DAC6DC7" w14:textId="18B0B5B3" w:rsidR="00492A47" w:rsidRDefault="00492A47">
      <w:r>
        <w:rPr>
          <w:noProof/>
        </w:rPr>
        <w:drawing>
          <wp:inline distT="0" distB="0" distL="0" distR="0" wp14:anchorId="1ABA7576" wp14:editId="162E8C5C">
            <wp:extent cx="5270500" cy="2497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537D" w14:textId="4311EFF3" w:rsidR="00736CB5" w:rsidRDefault="00736CB5" w:rsidP="00736CB5">
      <w:pPr>
        <w:pStyle w:val="1"/>
      </w:pPr>
      <w:r>
        <w:rPr>
          <w:rFonts w:hint="eastAsia"/>
        </w:rPr>
        <w:t>应用列表</w:t>
      </w:r>
    </w:p>
    <w:p w14:paraId="375D8215" w14:textId="591A5670" w:rsidR="00085B5C" w:rsidRDefault="00736CB5">
      <w:r>
        <w:rPr>
          <w:rFonts w:hint="eastAsia"/>
        </w:rPr>
        <w:t>从数据库中读出并且显示</w:t>
      </w:r>
    </w:p>
    <w:p w14:paraId="71071351" w14:textId="74B83774" w:rsidR="00386874" w:rsidRDefault="00386874">
      <w:r>
        <w:rPr>
          <w:rFonts w:hint="eastAsia"/>
        </w:rPr>
        <w:t>删除：删除应用</w:t>
      </w:r>
    </w:p>
    <w:p w14:paraId="5A345B52" w14:textId="4262C0DA" w:rsidR="00386874" w:rsidRDefault="00386874">
      <w:r>
        <w:rPr>
          <w:rFonts w:hint="eastAsia"/>
        </w:rPr>
        <w:t>其它功能暂时不做</w:t>
      </w:r>
    </w:p>
    <w:p w14:paraId="770A9566" w14:textId="7CAA7E68" w:rsidR="00255F36" w:rsidRDefault="00386874">
      <w:r>
        <w:rPr>
          <w:noProof/>
        </w:rPr>
        <w:drawing>
          <wp:inline distT="0" distB="0" distL="0" distR="0" wp14:anchorId="1CE088C7" wp14:editId="3BF64021">
            <wp:extent cx="5270500" cy="221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2058" w14:textId="4BB6AF94" w:rsidR="00255952" w:rsidRDefault="00255952" w:rsidP="00255952">
      <w:pPr>
        <w:pStyle w:val="1"/>
      </w:pPr>
      <w:r>
        <w:rPr>
          <w:rFonts w:hint="eastAsia"/>
        </w:rPr>
        <w:t>用户注册</w:t>
      </w:r>
    </w:p>
    <w:p w14:paraId="3A7A91EA" w14:textId="696529EE" w:rsidR="00255952" w:rsidRDefault="00875A9E">
      <w:r>
        <w:rPr>
          <w:rFonts w:hint="eastAsia"/>
        </w:rPr>
        <w:t>邮箱，密码，确认密码</w:t>
      </w:r>
      <w:r w:rsidR="006E488A">
        <w:t xml:space="preserve">, </w:t>
      </w:r>
      <w:r w:rsidR="006E488A">
        <w:rPr>
          <w:rFonts w:hint="eastAsia"/>
        </w:rPr>
        <w:t>QQ</w:t>
      </w:r>
      <w:r w:rsidR="006E488A">
        <w:rPr>
          <w:rFonts w:hint="eastAsia"/>
        </w:rPr>
        <w:t>号，手机号码</w:t>
      </w:r>
    </w:p>
    <w:p w14:paraId="0B77E41C" w14:textId="2332E5A8" w:rsidR="00875A9E" w:rsidRDefault="00875A9E">
      <w:r>
        <w:rPr>
          <w:rFonts w:hint="eastAsia"/>
        </w:rPr>
        <w:t>用户信息存储到数据库中</w:t>
      </w:r>
      <w:r w:rsidR="00FA651D">
        <w:t xml:space="preserve">, </w:t>
      </w:r>
      <w:r w:rsidR="00FA651D">
        <w:rPr>
          <w:rFonts w:hint="eastAsia"/>
        </w:rPr>
        <w:t>并且存入到</w:t>
      </w:r>
      <w:proofErr w:type="spellStart"/>
      <w:r w:rsidR="00FA651D">
        <w:t>redis</w:t>
      </w:r>
      <w:proofErr w:type="spellEnd"/>
      <w:r w:rsidR="00FA651D">
        <w:rPr>
          <w:rFonts w:hint="eastAsia"/>
        </w:rPr>
        <w:t>中</w:t>
      </w:r>
    </w:p>
    <w:p w14:paraId="72A11207" w14:textId="5E232B41" w:rsidR="00FA651D" w:rsidRDefault="00FA651D">
      <w:r>
        <w:rPr>
          <w:rFonts w:hint="eastAsia"/>
        </w:rPr>
        <w:t>key</w:t>
      </w:r>
      <w:r>
        <w:rPr>
          <w:rFonts w:hint="eastAsia"/>
        </w:rPr>
        <w:t>：</w:t>
      </w:r>
    </w:p>
    <w:p w14:paraId="063F346F" w14:textId="7D1E3A7A" w:rsidR="00FA651D" w:rsidRDefault="00FA651D">
      <w:r>
        <w:rPr>
          <w:rFonts w:hint="eastAsia"/>
        </w:rPr>
        <w:tab/>
      </w:r>
      <w:r>
        <w:t>{</w:t>
      </w:r>
      <w:proofErr w:type="spellStart"/>
      <w:proofErr w:type="gramStart"/>
      <w:r>
        <w:t>user</w:t>
      </w:r>
      <w:proofErr w:type="gramEnd"/>
      <w:r>
        <w:t>_mid</w:t>
      </w:r>
      <w:proofErr w:type="spellEnd"/>
      <w:r>
        <w:t>}</w:t>
      </w:r>
      <w:r w:rsidR="00451A45">
        <w:t>: {email}</w:t>
      </w:r>
    </w:p>
    <w:p w14:paraId="1A5982AE" w14:textId="76F704E1" w:rsidR="008143A1" w:rsidRDefault="008143A1">
      <w:proofErr w:type="spellStart"/>
      <w:proofErr w:type="gramStart"/>
      <w:r>
        <w:t>tb</w:t>
      </w:r>
      <w:proofErr w:type="gramEnd"/>
      <w:r>
        <w:t>_user</w:t>
      </w:r>
      <w:proofErr w:type="spellEnd"/>
    </w:p>
    <w:p w14:paraId="36443771" w14:textId="6828E50F" w:rsidR="00875A9E" w:rsidRDefault="00875A9E" w:rsidP="008143A1">
      <w:pPr>
        <w:ind w:leftChars="100" w:left="240"/>
      </w:pPr>
      <w:proofErr w:type="gramStart"/>
      <w:r>
        <w:t>mid</w:t>
      </w:r>
      <w:proofErr w:type="gramEnd"/>
      <w:r>
        <w:t xml:space="preserve"> integer auto </w:t>
      </w:r>
      <w:proofErr w:type="spellStart"/>
      <w:r>
        <w:t>increament</w:t>
      </w:r>
      <w:proofErr w:type="spellEnd"/>
    </w:p>
    <w:p w14:paraId="75BCD449" w14:textId="063993B9" w:rsidR="00875A9E" w:rsidRDefault="00875A9E" w:rsidP="008143A1">
      <w:pPr>
        <w:ind w:leftChars="100" w:left="240"/>
      </w:pP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(100)</w:t>
      </w:r>
    </w:p>
    <w:p w14:paraId="03E86A10" w14:textId="0D235506" w:rsidR="00875A9E" w:rsidRDefault="00875A9E" w:rsidP="008143A1">
      <w:pPr>
        <w:ind w:leftChars="100" w:left="240"/>
      </w:pPr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md5</w:t>
      </w:r>
    </w:p>
    <w:p w14:paraId="4850330C" w14:textId="23178CD1" w:rsidR="00281063" w:rsidRDefault="00281063" w:rsidP="008143A1">
      <w:pPr>
        <w:ind w:leftChars="100" w:left="240"/>
      </w:pPr>
      <w:proofErr w:type="spellStart"/>
      <w:proofErr w:type="gramStart"/>
      <w:r>
        <w:t>qq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14:paraId="47C31C0A" w14:textId="5981F7F4" w:rsidR="00281063" w:rsidRDefault="00281063" w:rsidP="008143A1">
      <w:pPr>
        <w:ind w:leftChars="100" w:left="240"/>
        <w:rPr>
          <w:ins w:id="1" w:author="hawk wan" w:date="2014-06-02T09:48:00Z"/>
        </w:rPr>
      </w:pPr>
      <w:proofErr w:type="gramStart"/>
      <w:r>
        <w:t>mobile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</w:t>
      </w:r>
    </w:p>
    <w:p w14:paraId="11CC751B" w14:textId="3B2EBA92" w:rsidR="00896318" w:rsidRDefault="00896318" w:rsidP="008143A1">
      <w:pPr>
        <w:ind w:leftChars="100" w:left="240"/>
        <w:rPr>
          <w:ins w:id="2" w:author="hawk wan" w:date="2014-06-02T09:48:00Z"/>
          <w:rFonts w:hint="eastAsia"/>
        </w:rPr>
      </w:pPr>
      <w:proofErr w:type="spellStart"/>
      <w:ins w:id="3" w:author="hawk wan" w:date="2014-06-02T09:48:00Z">
        <w:r>
          <w:t>contact_type</w:t>
        </w:r>
        <w:proofErr w:type="spellEnd"/>
        <w:r>
          <w:t xml:space="preserve"> </w:t>
        </w:r>
        <w:proofErr w:type="spellStart"/>
        <w:r>
          <w:t>tinyint</w:t>
        </w:r>
        <w:proofErr w:type="spellEnd"/>
        <w:r>
          <w:t xml:space="preserve"> (1: </w:t>
        </w:r>
        <w:r>
          <w:rPr>
            <w:rFonts w:hint="eastAsia"/>
          </w:rPr>
          <w:t>个人，</w:t>
        </w:r>
        <w:r>
          <w:rPr>
            <w:rFonts w:hint="eastAsia"/>
          </w:rPr>
          <w:t xml:space="preserve"> 2:</w:t>
        </w:r>
        <w:r>
          <w:rPr>
            <w:rFonts w:hint="eastAsia"/>
          </w:rPr>
          <w:t>公司</w:t>
        </w:r>
        <w:r>
          <w:rPr>
            <w:rFonts w:hint="eastAsia"/>
          </w:rPr>
          <w:t>)</w:t>
        </w:r>
      </w:ins>
    </w:p>
    <w:p w14:paraId="2E27EDE7" w14:textId="0E8C627A" w:rsidR="00896318" w:rsidRDefault="00896318" w:rsidP="008143A1">
      <w:pPr>
        <w:ind w:leftChars="100" w:left="240"/>
        <w:rPr>
          <w:ins w:id="4" w:author="hawk wan" w:date="2014-06-02T09:48:00Z"/>
        </w:rPr>
      </w:pPr>
      <w:proofErr w:type="spellStart"/>
      <w:proofErr w:type="gramStart"/>
      <w:ins w:id="5" w:author="hawk wan" w:date="2014-06-02T09:48:00Z">
        <w:r>
          <w:rPr>
            <w:rFonts w:hint="eastAsia"/>
          </w:rPr>
          <w:t>contact</w:t>
        </w:r>
        <w:proofErr w:type="gramEnd"/>
        <w:r>
          <w:t>_name</w:t>
        </w:r>
        <w:proofErr w:type="spellEnd"/>
        <w:r w:rsidR="00545B9E">
          <w:t xml:space="preserve"> </w:t>
        </w:r>
        <w:proofErr w:type="spellStart"/>
        <w:r w:rsidR="00545B9E">
          <w:t>varchar</w:t>
        </w:r>
        <w:proofErr w:type="spellEnd"/>
        <w:r w:rsidR="00545B9E">
          <w:t>(100)</w:t>
        </w:r>
      </w:ins>
    </w:p>
    <w:p w14:paraId="04A023DC" w14:textId="312927CC" w:rsidR="00545B9E" w:rsidRDefault="00545B9E" w:rsidP="008143A1">
      <w:pPr>
        <w:ind w:leftChars="100" w:left="240"/>
        <w:rPr>
          <w:ins w:id="6" w:author="hawk wan" w:date="2014-06-02T09:49:00Z"/>
        </w:rPr>
      </w:pPr>
      <w:proofErr w:type="spellStart"/>
      <w:proofErr w:type="gramStart"/>
      <w:ins w:id="7" w:author="hawk wan" w:date="2014-06-02T09:49:00Z">
        <w:r>
          <w:t>contact</w:t>
        </w:r>
        <w:proofErr w:type="gramEnd"/>
        <w:r>
          <w:t>_id_number</w:t>
        </w:r>
        <w:proofErr w:type="spellEnd"/>
        <w:r>
          <w:t xml:space="preserve"> </w:t>
        </w:r>
        <w:proofErr w:type="spellStart"/>
        <w:r>
          <w:t>varchar</w:t>
        </w:r>
        <w:proofErr w:type="spellEnd"/>
        <w:r>
          <w:t xml:space="preserve"> (20)</w:t>
        </w:r>
      </w:ins>
    </w:p>
    <w:p w14:paraId="3D1386DA" w14:textId="19FA7216" w:rsidR="00545B9E" w:rsidRDefault="00545B9E" w:rsidP="00545B9E">
      <w:pPr>
        <w:rPr>
          <w:ins w:id="8" w:author="hawk wan" w:date="2014-06-02T09:50:00Z"/>
        </w:rPr>
        <w:pPrChange w:id="9" w:author="hawk wan" w:date="2014-06-02T09:50:00Z">
          <w:pPr>
            <w:ind w:leftChars="100" w:left="240"/>
          </w:pPr>
        </w:pPrChange>
      </w:pPr>
      <w:ins w:id="10" w:author="hawk wan" w:date="2014-06-02T09:50:00Z">
        <w:r>
          <w:rPr>
            <w:rFonts w:hint="eastAsia"/>
          </w:rPr>
          <w:t xml:space="preserve">  </w:t>
        </w:r>
        <w:proofErr w:type="spellStart"/>
        <w:proofErr w:type="gramStart"/>
        <w:r>
          <w:t>bank</w:t>
        </w:r>
        <w:proofErr w:type="gramEnd"/>
        <w:r>
          <w:t>_name</w:t>
        </w:r>
        <w:proofErr w:type="spellEnd"/>
        <w:r>
          <w:t xml:space="preserve"> </w:t>
        </w:r>
        <w:proofErr w:type="spellStart"/>
        <w:r>
          <w:t>varchar</w:t>
        </w:r>
        <w:proofErr w:type="spellEnd"/>
        <w:r>
          <w:t>(100)</w:t>
        </w:r>
      </w:ins>
    </w:p>
    <w:p w14:paraId="606190BC" w14:textId="4AA78C93" w:rsidR="00545B9E" w:rsidRDefault="00545B9E" w:rsidP="00545B9E">
      <w:pPr>
        <w:rPr>
          <w:ins w:id="11" w:author="hawk wan" w:date="2014-06-02T09:50:00Z"/>
          <w:rFonts w:hint="eastAsia"/>
        </w:rPr>
        <w:pPrChange w:id="12" w:author="hawk wan" w:date="2014-06-02T09:50:00Z">
          <w:pPr>
            <w:ind w:leftChars="100" w:left="240"/>
          </w:pPr>
        </w:pPrChange>
      </w:pPr>
      <w:ins w:id="13" w:author="hawk wan" w:date="2014-06-02T09:50:00Z">
        <w:r>
          <w:t xml:space="preserve">  </w:t>
        </w:r>
        <w:proofErr w:type="spellStart"/>
        <w:r>
          <w:t>province_id</w:t>
        </w:r>
        <w:proofErr w:type="spellEnd"/>
        <w:r>
          <w:t xml:space="preserve"> integer</w:t>
        </w:r>
      </w:ins>
      <w:ins w:id="14" w:author="hawk wan" w:date="2014-06-02T09:51:00Z">
        <w:r>
          <w:t xml:space="preserve"> (</w:t>
        </w:r>
        <w:r>
          <w:rPr>
            <w:rFonts w:hint="eastAsia"/>
          </w:rPr>
          <w:t>省份</w:t>
        </w:r>
        <w:r>
          <w:rPr>
            <w:rFonts w:hint="eastAsia"/>
          </w:rPr>
          <w:t>)</w:t>
        </w:r>
      </w:ins>
    </w:p>
    <w:p w14:paraId="37F77E26" w14:textId="2DE7A3F2" w:rsidR="00545B9E" w:rsidRDefault="00545B9E" w:rsidP="00545B9E">
      <w:pPr>
        <w:rPr>
          <w:ins w:id="15" w:author="hawk wan" w:date="2014-06-02T09:51:00Z"/>
          <w:rFonts w:hint="eastAsia"/>
        </w:rPr>
        <w:pPrChange w:id="16" w:author="hawk wan" w:date="2014-06-02T09:50:00Z">
          <w:pPr>
            <w:ind w:leftChars="100" w:left="240"/>
          </w:pPr>
        </w:pPrChange>
      </w:pPr>
      <w:ins w:id="17" w:author="hawk wan" w:date="2014-06-02T09:51:00Z">
        <w:r>
          <w:t xml:space="preserve">  </w:t>
        </w:r>
        <w:proofErr w:type="spellStart"/>
        <w:r>
          <w:t>city_id</w:t>
        </w:r>
        <w:proofErr w:type="spellEnd"/>
        <w:r>
          <w:t xml:space="preserve"> integer (</w:t>
        </w:r>
        <w:r>
          <w:rPr>
            <w:rFonts w:hint="eastAsia"/>
          </w:rPr>
          <w:t>城市</w:t>
        </w:r>
        <w:r>
          <w:t>)</w:t>
        </w:r>
      </w:ins>
    </w:p>
    <w:p w14:paraId="2FDE43B6" w14:textId="59292037" w:rsidR="00D11F87" w:rsidRDefault="00D11F87" w:rsidP="00545B9E">
      <w:pPr>
        <w:rPr>
          <w:ins w:id="18" w:author="hawk wan" w:date="2014-06-02T09:52:00Z"/>
        </w:rPr>
        <w:pPrChange w:id="19" w:author="hawk wan" w:date="2014-06-02T09:50:00Z">
          <w:pPr>
            <w:ind w:leftChars="100" w:left="240"/>
          </w:pPr>
        </w:pPrChange>
      </w:pPr>
      <w:ins w:id="20" w:author="hawk wan" w:date="2014-06-02T09:51:00Z">
        <w:r>
          <w:rPr>
            <w:rFonts w:hint="eastAsia"/>
          </w:rPr>
          <w:t xml:space="preserve">  </w:t>
        </w:r>
        <w:proofErr w:type="spellStart"/>
        <w:proofErr w:type="gramStart"/>
        <w:r>
          <w:rPr>
            <w:rFonts w:hint="eastAsia"/>
          </w:rPr>
          <w:t>branch</w:t>
        </w:r>
        <w:proofErr w:type="gramEnd"/>
        <w:r>
          <w:rPr>
            <w:rFonts w:hint="eastAsia"/>
          </w:rPr>
          <w:t>_name</w:t>
        </w:r>
      </w:ins>
      <w:proofErr w:type="spellEnd"/>
      <w:ins w:id="21" w:author="hawk wan" w:date="2014-06-02T09:52:00Z">
        <w:r>
          <w:t xml:space="preserve"> </w:t>
        </w:r>
        <w:proofErr w:type="spellStart"/>
        <w:r>
          <w:t>varchar</w:t>
        </w:r>
        <w:proofErr w:type="spellEnd"/>
        <w:r>
          <w:t>(</w:t>
        </w:r>
        <w:r w:rsidR="00A3244D">
          <w:t>1</w:t>
        </w:r>
        <w:r>
          <w:t>00)</w:t>
        </w:r>
      </w:ins>
    </w:p>
    <w:p w14:paraId="37832483" w14:textId="3A840093" w:rsidR="00955E20" w:rsidRDefault="00955E20" w:rsidP="00545B9E">
      <w:pPr>
        <w:rPr>
          <w:ins w:id="22" w:author="hawk wan" w:date="2014-06-02T09:52:00Z"/>
        </w:rPr>
        <w:pPrChange w:id="23" w:author="hawk wan" w:date="2014-06-02T09:50:00Z">
          <w:pPr>
            <w:ind w:leftChars="100" w:left="240"/>
          </w:pPr>
        </w:pPrChange>
      </w:pPr>
      <w:ins w:id="24" w:author="hawk wan" w:date="2014-06-02T09:52:00Z">
        <w:r>
          <w:t xml:space="preserve">  </w:t>
        </w:r>
        <w:proofErr w:type="spellStart"/>
        <w:proofErr w:type="gramStart"/>
        <w:r>
          <w:t>account</w:t>
        </w:r>
        <w:proofErr w:type="gramEnd"/>
        <w:r>
          <w:t>_no</w:t>
        </w:r>
        <w:proofErr w:type="spellEnd"/>
        <w:r>
          <w:t xml:space="preserve"> </w:t>
        </w:r>
        <w:proofErr w:type="spellStart"/>
        <w:r>
          <w:t>varchar</w:t>
        </w:r>
        <w:proofErr w:type="spellEnd"/>
        <w:r>
          <w:t xml:space="preserve"> (50)</w:t>
        </w:r>
      </w:ins>
    </w:p>
    <w:p w14:paraId="3C3AE585" w14:textId="1CE5A999" w:rsidR="00955E20" w:rsidRDefault="00955E20" w:rsidP="00545B9E">
      <w:pPr>
        <w:rPr>
          <w:ins w:id="25" w:author="hawk wan" w:date="2014-06-02T09:53:00Z"/>
          <w:rFonts w:hint="eastAsia"/>
        </w:rPr>
        <w:pPrChange w:id="26" w:author="hawk wan" w:date="2014-06-02T09:50:00Z">
          <w:pPr>
            <w:ind w:leftChars="100" w:left="240"/>
          </w:pPr>
        </w:pPrChange>
      </w:pPr>
      <w:ins w:id="27" w:author="hawk wan" w:date="2014-06-02T09:52:00Z">
        <w:r>
          <w:t xml:space="preserve">  </w:t>
        </w:r>
        <w:proofErr w:type="spellStart"/>
        <w:r>
          <w:t>id_card_front</w:t>
        </w:r>
        <w:proofErr w:type="spellEnd"/>
        <w:r>
          <w:t xml:space="preserve"> </w:t>
        </w:r>
        <w:proofErr w:type="spellStart"/>
        <w:r>
          <w:t>varcarh</w:t>
        </w:r>
        <w:proofErr w:type="spellEnd"/>
        <w:r>
          <w:t xml:space="preserve">(100) </w:t>
        </w:r>
      </w:ins>
      <w:ins w:id="28" w:author="hawk wan" w:date="2014-06-02T09:53:00Z">
        <w:r>
          <w:rPr>
            <w:rFonts w:hint="eastAsia"/>
          </w:rPr>
          <w:t>身份证正面扫描件</w:t>
        </w:r>
      </w:ins>
      <w:ins w:id="29" w:author="hawk wan" w:date="2014-06-02T09:54:00Z">
        <w:r>
          <w:rPr>
            <w:rFonts w:hint="eastAsia"/>
          </w:rPr>
          <w:t>，系统配置路径存储图片</w:t>
        </w:r>
      </w:ins>
      <w:ins w:id="30" w:author="hawk wan" w:date="2014-06-02T11:08:00Z">
        <w:r w:rsidR="005C2A89">
          <w:t>{</w:t>
        </w:r>
        <w:proofErr w:type="spellStart"/>
        <w:r w:rsidR="005C2A89">
          <w:t>user_id</w:t>
        </w:r>
        <w:proofErr w:type="spellEnd"/>
        <w:r w:rsidR="005C2A89">
          <w:t>}_</w:t>
        </w:r>
        <w:proofErr w:type="spellStart"/>
        <w:r w:rsidR="005C2A89">
          <w:t>id_front</w:t>
        </w:r>
      </w:ins>
      <w:proofErr w:type="spellEnd"/>
      <w:ins w:id="31" w:author="hawk wan" w:date="2014-06-02T09:55:00Z">
        <w:r w:rsidR="00690193">
          <w:rPr>
            <w:rFonts w:hint="eastAsia"/>
          </w:rPr>
          <w:t>。</w:t>
        </w:r>
      </w:ins>
    </w:p>
    <w:p w14:paraId="2E2E5DF8" w14:textId="6B711277" w:rsidR="00955E20" w:rsidRDefault="00955E20" w:rsidP="00545B9E">
      <w:pPr>
        <w:rPr>
          <w:rFonts w:hint="eastAsia"/>
        </w:rPr>
        <w:pPrChange w:id="32" w:author="hawk wan" w:date="2014-06-02T09:50:00Z">
          <w:pPr>
            <w:ind w:leftChars="100" w:left="240"/>
          </w:pPr>
        </w:pPrChange>
      </w:pPr>
      <w:ins w:id="33" w:author="hawk wan" w:date="2014-06-02T09:53:00Z">
        <w:r>
          <w:rPr>
            <w:rFonts w:hint="eastAsia"/>
          </w:rPr>
          <w:t xml:space="preserve">  </w:t>
        </w:r>
        <w:proofErr w:type="spellStart"/>
        <w:r>
          <w:rPr>
            <w:rFonts w:hint="eastAsia"/>
          </w:rPr>
          <w:t>id_card_back</w:t>
        </w:r>
        <w:proofErr w:type="spellEnd"/>
        <w:r>
          <w:rPr>
            <w:rFonts w:hint="eastAsia"/>
          </w:rPr>
          <w:t xml:space="preserve"> </w:t>
        </w:r>
        <w:proofErr w:type="spellStart"/>
        <w:r>
          <w:t>varchar</w:t>
        </w:r>
        <w:proofErr w:type="spellEnd"/>
        <w:r>
          <w:t xml:space="preserve">(100) </w:t>
        </w:r>
        <w:r>
          <w:rPr>
            <w:rFonts w:hint="eastAsia"/>
          </w:rPr>
          <w:t>身份证背面照片</w:t>
        </w:r>
      </w:ins>
      <w:ins w:id="34" w:author="hawk wan" w:date="2014-06-02T11:08:00Z">
        <w:r w:rsidR="006738D1">
          <w:rPr>
            <w:rFonts w:hint="eastAsia"/>
          </w:rPr>
          <w:t>，系统配置路径存储图片</w:t>
        </w:r>
        <w:r w:rsidR="006738D1">
          <w:t>{</w:t>
        </w:r>
        <w:proofErr w:type="spellStart"/>
        <w:r w:rsidR="006738D1">
          <w:t>user_id</w:t>
        </w:r>
        <w:proofErr w:type="spellEnd"/>
        <w:r w:rsidR="006738D1">
          <w:t>}_</w:t>
        </w:r>
        <w:proofErr w:type="spellStart"/>
        <w:r w:rsidR="006738D1">
          <w:t>id_</w:t>
        </w:r>
        <w:r w:rsidR="00D121BC">
          <w:t>back</w:t>
        </w:r>
      </w:ins>
      <w:proofErr w:type="spellEnd"/>
    </w:p>
    <w:p w14:paraId="69E4E49D" w14:textId="495F3462" w:rsidR="00875A9E" w:rsidRDefault="008143A1" w:rsidP="008143A1">
      <w:pPr>
        <w:ind w:leftChars="100" w:left="240"/>
      </w:pP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 xml:space="preserve"> timestamp,</w:t>
      </w:r>
    </w:p>
    <w:p w14:paraId="34AEAAF7" w14:textId="64696BCA" w:rsidR="008143A1" w:rsidRDefault="008143A1" w:rsidP="008143A1">
      <w:pPr>
        <w:ind w:leftChars="100" w:left="240"/>
      </w:pPr>
      <w:proofErr w:type="spellStart"/>
      <w:proofErr w:type="gramStart"/>
      <w:r>
        <w:t>update</w:t>
      </w:r>
      <w:proofErr w:type="gramEnd"/>
      <w:r>
        <w:t>_date</w:t>
      </w:r>
      <w:proofErr w:type="spellEnd"/>
      <w:r>
        <w:t xml:space="preserve"> </w:t>
      </w:r>
      <w:proofErr w:type="spellStart"/>
      <w:r>
        <w:t>timestatmp</w:t>
      </w:r>
      <w:proofErr w:type="spellEnd"/>
    </w:p>
    <w:p w14:paraId="6150C258" w14:textId="723C9CD5" w:rsidR="008143A1" w:rsidRDefault="008143A1" w:rsidP="008143A1">
      <w:pPr>
        <w:ind w:leftChars="100" w:left="240"/>
        <w:rPr>
          <w:ins w:id="35" w:author="hawk wan" w:date="2014-06-02T09:47:00Z"/>
          <w:rFonts w:hint="eastAsia"/>
        </w:rPr>
      </w:pPr>
      <w:proofErr w:type="spellStart"/>
      <w:proofErr w:type="gramStart"/>
      <w:r>
        <w:t>update</w:t>
      </w:r>
      <w:proofErr w:type="gramEnd"/>
      <w:r>
        <w:t>_by</w:t>
      </w:r>
      <w:proofErr w:type="spellEnd"/>
      <w:r>
        <w:t xml:space="preserve"> integer</w:t>
      </w:r>
    </w:p>
    <w:p w14:paraId="3B9CCE1A" w14:textId="099B9B95" w:rsidR="009C5A23" w:rsidRDefault="00896318" w:rsidP="009C5A23">
      <w:pPr>
        <w:pStyle w:val="1"/>
        <w:rPr>
          <w:ins w:id="36" w:author="hawk wan" w:date="2014-06-02T11:09:00Z"/>
          <w:rFonts w:hint="eastAsia"/>
        </w:rPr>
        <w:pPrChange w:id="37" w:author="hawk wan" w:date="2014-06-02T11:09:00Z">
          <w:pPr>
            <w:ind w:leftChars="100" w:left="240"/>
          </w:pPr>
        </w:pPrChange>
      </w:pPr>
      <w:ins w:id="38" w:author="hawk wan" w:date="2014-06-02T09:47:00Z">
        <w:r>
          <w:rPr>
            <w:rFonts w:hint="eastAsia"/>
          </w:rPr>
          <w:t>修改个人信息</w:t>
        </w:r>
      </w:ins>
    </w:p>
    <w:p w14:paraId="63D0394A" w14:textId="51EFC150" w:rsidR="009C5A23" w:rsidRDefault="009C5A23" w:rsidP="009C5A23">
      <w:pPr>
        <w:rPr>
          <w:ins w:id="39" w:author="hawk wan" w:date="2014-06-02T11:10:00Z"/>
          <w:rFonts w:hint="eastAsia"/>
        </w:rPr>
        <w:pPrChange w:id="40" w:author="hawk wan" w:date="2014-06-02T11:09:00Z">
          <w:pPr>
            <w:ind w:leftChars="100" w:left="240"/>
          </w:pPr>
        </w:pPrChange>
      </w:pPr>
      <w:ins w:id="41" w:author="hawk wan" w:date="2014-06-02T11:09:00Z">
        <w:r>
          <w:rPr>
            <w:rFonts w:hint="eastAsia"/>
          </w:rPr>
          <w:t>输入个人信息，前台长度要加限制</w:t>
        </w:r>
      </w:ins>
      <w:ins w:id="42" w:author="hawk wan" w:date="2014-06-02T11:12:00Z">
        <w:r w:rsidR="001E1043">
          <w:t xml:space="preserve">, </w:t>
        </w:r>
        <w:r w:rsidR="001E1043">
          <w:rPr>
            <w:rFonts w:hint="eastAsia"/>
          </w:rPr>
          <w:t>长度根据用户表中长度进行限制，见</w:t>
        </w:r>
        <w:r w:rsidR="001E1043">
          <w:rPr>
            <w:rFonts w:hint="eastAsia"/>
          </w:rPr>
          <w:t xml:space="preserve"> tb_user</w:t>
        </w:r>
      </w:ins>
      <w:bookmarkStart w:id="43" w:name="_GoBack"/>
      <w:bookmarkEnd w:id="43"/>
    </w:p>
    <w:p w14:paraId="157209AF" w14:textId="509E905E" w:rsidR="009C5A23" w:rsidRDefault="009C5A23" w:rsidP="009C5A23">
      <w:pPr>
        <w:rPr>
          <w:ins w:id="44" w:author="hawk wan" w:date="2014-06-02T11:10:00Z"/>
        </w:rPr>
        <w:pPrChange w:id="45" w:author="hawk wan" w:date="2014-06-02T11:09:00Z">
          <w:pPr>
            <w:ind w:leftChars="100" w:left="240"/>
          </w:pPr>
        </w:pPrChange>
      </w:pPr>
      <w:ins w:id="46" w:author="hawk wan" w:date="2014-06-02T11:10:00Z">
        <w:r>
          <w:rPr>
            <w:rFonts w:hint="eastAsia"/>
          </w:rPr>
          <w:t>省市列表为存在数据库中的字典表</w:t>
        </w:r>
      </w:ins>
    </w:p>
    <w:p w14:paraId="22F01674" w14:textId="033A6B0C" w:rsidR="00F420B6" w:rsidRDefault="00F420B6" w:rsidP="009C5A23">
      <w:pPr>
        <w:rPr>
          <w:ins w:id="47" w:author="hawk wan" w:date="2014-06-02T11:10:00Z"/>
        </w:rPr>
        <w:pPrChange w:id="48" w:author="hawk wan" w:date="2014-06-02T11:09:00Z">
          <w:pPr>
            <w:ind w:leftChars="100" w:left="240"/>
          </w:pPr>
        </w:pPrChange>
      </w:pPr>
      <w:proofErr w:type="spellStart"/>
      <w:proofErr w:type="gramStart"/>
      <w:ins w:id="49" w:author="hawk wan" w:date="2014-06-02T11:10:00Z">
        <w:r>
          <w:t>tb</w:t>
        </w:r>
        <w:proofErr w:type="gramEnd"/>
        <w:r>
          <w:t>_dict</w:t>
        </w:r>
        <w:proofErr w:type="spellEnd"/>
      </w:ins>
    </w:p>
    <w:p w14:paraId="163EDCE0" w14:textId="04AC374C" w:rsidR="00F420B6" w:rsidRDefault="00F420B6" w:rsidP="009C5A23">
      <w:pPr>
        <w:rPr>
          <w:ins w:id="50" w:author="hawk wan" w:date="2014-06-02T11:10:00Z"/>
        </w:rPr>
        <w:pPrChange w:id="51" w:author="hawk wan" w:date="2014-06-02T11:09:00Z">
          <w:pPr>
            <w:ind w:leftChars="100" w:left="240"/>
          </w:pPr>
        </w:pPrChange>
      </w:pPr>
      <w:proofErr w:type="gramStart"/>
      <w:ins w:id="52" w:author="hawk wan" w:date="2014-06-02T11:10:00Z">
        <w:r>
          <w:t>mid</w:t>
        </w:r>
        <w:proofErr w:type="gramEnd"/>
        <w:r>
          <w:t xml:space="preserve"> integer auto </w:t>
        </w:r>
        <w:proofErr w:type="spellStart"/>
        <w:r>
          <w:t>increament</w:t>
        </w:r>
        <w:proofErr w:type="spellEnd"/>
        <w:r>
          <w:t xml:space="preserve"> primary key</w:t>
        </w:r>
      </w:ins>
    </w:p>
    <w:p w14:paraId="5069BB11" w14:textId="3DCB54C8" w:rsidR="00F420B6" w:rsidRDefault="00F420B6" w:rsidP="009C5A23">
      <w:pPr>
        <w:rPr>
          <w:ins w:id="53" w:author="hawk wan" w:date="2014-06-02T11:11:00Z"/>
          <w:rFonts w:hint="eastAsia"/>
        </w:rPr>
        <w:pPrChange w:id="54" w:author="hawk wan" w:date="2014-06-02T11:09:00Z">
          <w:pPr>
            <w:ind w:leftChars="100" w:left="240"/>
          </w:pPr>
        </w:pPrChange>
      </w:pPr>
      <w:ins w:id="55" w:author="hawk wan" w:date="2014-06-02T11:10:00Z">
        <w:r>
          <w:t xml:space="preserve">type </w:t>
        </w:r>
        <w:proofErr w:type="spellStart"/>
        <w:r>
          <w:t>tinyint</w:t>
        </w:r>
        <w:proofErr w:type="spellEnd"/>
        <w:r>
          <w:t xml:space="preserve"> (1: </w:t>
        </w:r>
      </w:ins>
      <w:ins w:id="56" w:author="hawk wan" w:date="2014-06-02T11:11:00Z">
        <w:r>
          <w:rPr>
            <w:rFonts w:hint="eastAsia"/>
          </w:rPr>
          <w:t>省市，</w:t>
        </w:r>
        <w:r>
          <w:rPr>
            <w:rFonts w:hint="eastAsia"/>
          </w:rPr>
          <w:t xml:space="preserve"> 2: </w:t>
        </w:r>
        <w:r>
          <w:rPr>
            <w:rFonts w:hint="eastAsia"/>
          </w:rPr>
          <w:t>城市</w:t>
        </w:r>
        <w:r>
          <w:rPr>
            <w:rFonts w:hint="eastAsia"/>
          </w:rPr>
          <w:t>)</w:t>
        </w:r>
      </w:ins>
    </w:p>
    <w:p w14:paraId="3C804C4E" w14:textId="1923B718" w:rsidR="00F420B6" w:rsidRDefault="006319D5" w:rsidP="009C5A23">
      <w:pPr>
        <w:rPr>
          <w:ins w:id="57" w:author="hawk wan" w:date="2014-06-02T11:11:00Z"/>
        </w:rPr>
        <w:pPrChange w:id="58" w:author="hawk wan" w:date="2014-06-02T11:09:00Z">
          <w:pPr>
            <w:ind w:leftChars="100" w:left="240"/>
          </w:pPr>
        </w:pPrChange>
      </w:pPr>
      <w:proofErr w:type="spellStart"/>
      <w:proofErr w:type="gramStart"/>
      <w:ins w:id="59" w:author="hawk wan" w:date="2014-06-02T11:11:00Z">
        <w:r>
          <w:rPr>
            <w:rFonts w:hint="eastAsia"/>
          </w:rPr>
          <w:t>dict</w:t>
        </w:r>
        <w:proofErr w:type="gramEnd"/>
        <w:r>
          <w:rPr>
            <w:rFonts w:hint="eastAsia"/>
          </w:rPr>
          <w:t>_key</w:t>
        </w:r>
        <w:proofErr w:type="spellEnd"/>
        <w:r>
          <w:t xml:space="preserve"> integer</w:t>
        </w:r>
      </w:ins>
    </w:p>
    <w:p w14:paraId="4AE0477F" w14:textId="0A33D309" w:rsidR="006319D5" w:rsidRPr="009A6646" w:rsidRDefault="006319D5" w:rsidP="009C5A23">
      <w:pPr>
        <w:rPr>
          <w:ins w:id="60" w:author="hawk wan" w:date="2014-06-02T09:08:00Z"/>
        </w:rPr>
        <w:pPrChange w:id="61" w:author="hawk wan" w:date="2014-06-02T11:09:00Z">
          <w:pPr>
            <w:ind w:leftChars="100" w:left="240"/>
          </w:pPr>
        </w:pPrChange>
      </w:pPr>
      <w:proofErr w:type="spellStart"/>
      <w:proofErr w:type="gramStart"/>
      <w:ins w:id="62" w:author="hawk wan" w:date="2014-06-02T11:11:00Z">
        <w:r>
          <w:t>dict</w:t>
        </w:r>
        <w:proofErr w:type="gramEnd"/>
        <w:r>
          <w:t>_value</w:t>
        </w:r>
        <w:proofErr w:type="spellEnd"/>
        <w:r>
          <w:t xml:space="preserve"> </w:t>
        </w:r>
        <w:proofErr w:type="spellStart"/>
        <w:r>
          <w:t>varchar</w:t>
        </w:r>
        <w:proofErr w:type="spellEnd"/>
        <w:r>
          <w:t>(200)</w:t>
        </w:r>
      </w:ins>
    </w:p>
    <w:p w14:paraId="6C400E5C" w14:textId="250DDD73" w:rsidR="00EF20F7" w:rsidRDefault="00300DA6" w:rsidP="008143A1">
      <w:pPr>
        <w:ind w:leftChars="100" w:left="240"/>
        <w:rPr>
          <w:ins w:id="63" w:author="hawk wan" w:date="2014-06-02T09:08:00Z"/>
        </w:rPr>
      </w:pPr>
      <w:ins w:id="64" w:author="hawk wan" w:date="2014-06-02T11:09:00Z">
        <w:r>
          <w:rPr>
            <w:noProof/>
          </w:rPr>
          <w:drawing>
            <wp:inline distT="0" distB="0" distL="0" distR="0" wp14:anchorId="6EE491DE" wp14:editId="63E98A58">
              <wp:extent cx="5270500" cy="6110571"/>
              <wp:effectExtent l="0" t="0" r="0" b="11430"/>
              <wp:docPr id="7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6110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073CE3D" w14:textId="357B2AD0" w:rsidR="00EF20F7" w:rsidRDefault="00EF20F7" w:rsidP="00DB3F2E">
      <w:pPr>
        <w:pStyle w:val="1"/>
        <w:rPr>
          <w:ins w:id="65" w:author="hawk wan" w:date="2014-06-02T09:08:00Z"/>
          <w:rFonts w:hint="eastAsia"/>
        </w:rPr>
        <w:pPrChange w:id="66" w:author="hawk wan" w:date="2014-06-02T09:09:00Z">
          <w:pPr>
            <w:ind w:leftChars="100" w:left="240"/>
          </w:pPr>
        </w:pPrChange>
      </w:pPr>
      <w:ins w:id="67" w:author="hawk wan" w:date="2014-06-02T09:08:00Z">
        <w:r>
          <w:rPr>
            <w:rFonts w:hint="eastAsia"/>
          </w:rPr>
          <w:t>实时统计</w:t>
        </w:r>
      </w:ins>
    </w:p>
    <w:p w14:paraId="6A47F35B" w14:textId="57137EAF" w:rsidR="002B27A7" w:rsidRDefault="00DB3F2E" w:rsidP="002B27A7">
      <w:pPr>
        <w:ind w:leftChars="100" w:left="240"/>
        <w:rPr>
          <w:ins w:id="68" w:author="hawk wan" w:date="2014-06-02T09:13:00Z"/>
          <w:rFonts w:hint="eastAsia"/>
        </w:rPr>
      </w:pPr>
      <w:ins w:id="69" w:author="hawk wan" w:date="2014-06-02T09:11:00Z">
        <w:r>
          <w:rPr>
            <w:rFonts w:hint="eastAsia"/>
          </w:rPr>
          <w:t>下拉列表可以选择应用，从</w:t>
        </w:r>
        <w:r>
          <w:rPr>
            <w:rFonts w:hint="eastAsia"/>
          </w:rPr>
          <w:t>app</w:t>
        </w:r>
        <w:r>
          <w:rPr>
            <w:rFonts w:hint="eastAsia"/>
          </w:rPr>
          <w:t>表中</w:t>
        </w:r>
      </w:ins>
      <w:ins w:id="70" w:author="hawk wan" w:date="2014-06-02T09:12:00Z">
        <w:r>
          <w:rPr>
            <w:rFonts w:hint="eastAsia"/>
          </w:rPr>
          <w:t>根据</w:t>
        </w:r>
        <w:proofErr w:type="spellStart"/>
        <w:r>
          <w:rPr>
            <w:rFonts w:hint="eastAsia"/>
          </w:rPr>
          <w:t>created_by</w:t>
        </w:r>
      </w:ins>
      <w:proofErr w:type="spellEnd"/>
      <w:ins w:id="71" w:author="hawk wan" w:date="2014-06-02T09:13:00Z">
        <w:r>
          <w:rPr>
            <w:rFonts w:hint="eastAsia"/>
          </w:rPr>
          <w:t>查出</w:t>
        </w:r>
      </w:ins>
      <w:ins w:id="72" w:author="hawk wan" w:date="2014-06-02T09:12:00Z">
        <w:r>
          <w:rPr>
            <w:rFonts w:hint="eastAsia"/>
          </w:rPr>
          <w:t>已经审批的应用列表</w:t>
        </w:r>
      </w:ins>
      <w:ins w:id="73" w:author="hawk wan" w:date="2014-06-02T09:13:00Z">
        <w:r>
          <w:rPr>
            <w:rFonts w:hint="eastAsia"/>
          </w:rPr>
          <w:t>。</w:t>
        </w:r>
        <w:r w:rsidR="002B27A7">
          <w:rPr>
            <w:rFonts w:hint="eastAsia"/>
          </w:rPr>
          <w:t>表中内容从</w:t>
        </w:r>
        <w:proofErr w:type="spellStart"/>
        <w:r w:rsidR="002B27A7">
          <w:rPr>
            <w:rFonts w:hint="eastAsia"/>
          </w:rPr>
          <w:t>redis</w:t>
        </w:r>
        <w:proofErr w:type="spellEnd"/>
        <w:r w:rsidR="002B27A7">
          <w:rPr>
            <w:rFonts w:hint="eastAsia"/>
          </w:rPr>
          <w:t>中读出</w:t>
        </w:r>
      </w:ins>
    </w:p>
    <w:p w14:paraId="21EFE9E6" w14:textId="538A6957" w:rsidR="002B27A7" w:rsidRDefault="00CC572C" w:rsidP="00CC572C">
      <w:pPr>
        <w:pStyle w:val="a7"/>
        <w:numPr>
          <w:ilvl w:val="0"/>
          <w:numId w:val="1"/>
        </w:numPr>
        <w:ind w:firstLineChars="0"/>
        <w:rPr>
          <w:ins w:id="74" w:author="hawk wan" w:date="2014-06-02T09:14:00Z"/>
        </w:rPr>
        <w:pPrChange w:id="75" w:author="hawk wan" w:date="2014-06-02T09:14:00Z">
          <w:pPr>
            <w:ind w:leftChars="100" w:left="240"/>
          </w:pPr>
        </w:pPrChange>
      </w:pPr>
      <w:ins w:id="76" w:author="hawk wan" w:date="2014-06-02T09:14:00Z">
        <w:r>
          <w:rPr>
            <w:rFonts w:hint="eastAsia"/>
          </w:rPr>
          <w:t>新增用户：</w:t>
        </w:r>
        <w:r>
          <w:t>{</w:t>
        </w:r>
        <w:proofErr w:type="spellStart"/>
        <w:r>
          <w:t>app_id</w:t>
        </w:r>
        <w:proofErr w:type="spellEnd"/>
        <w:r>
          <w:t>}_{date}_</w:t>
        </w:r>
        <w:proofErr w:type="spellStart"/>
        <w:r>
          <w:t>new_user</w:t>
        </w:r>
        <w:proofErr w:type="spellEnd"/>
      </w:ins>
    </w:p>
    <w:p w14:paraId="7A9F7EDC" w14:textId="6609D9D5" w:rsidR="00CC572C" w:rsidRDefault="00CC572C" w:rsidP="00CC572C">
      <w:pPr>
        <w:pStyle w:val="a7"/>
        <w:numPr>
          <w:ilvl w:val="0"/>
          <w:numId w:val="1"/>
        </w:numPr>
        <w:ind w:firstLineChars="0"/>
        <w:rPr>
          <w:ins w:id="77" w:author="hawk wan" w:date="2014-06-02T09:14:00Z"/>
          <w:rFonts w:hint="eastAsia"/>
        </w:rPr>
        <w:pPrChange w:id="78" w:author="hawk wan" w:date="2014-06-02T09:14:00Z">
          <w:pPr>
            <w:ind w:leftChars="100" w:left="240"/>
          </w:pPr>
        </w:pPrChange>
      </w:pPr>
      <w:ins w:id="79" w:author="hawk wan" w:date="2014-06-02T09:14:00Z">
        <w:r>
          <w:rPr>
            <w:rFonts w:hint="eastAsia"/>
          </w:rPr>
          <w:t>活跃用户：</w:t>
        </w:r>
        <w:r>
          <w:rPr>
            <w:rFonts w:hint="eastAsia"/>
          </w:rPr>
          <w:t>{</w:t>
        </w:r>
        <w:proofErr w:type="spellStart"/>
        <w:r>
          <w:rPr>
            <w:rFonts w:hint="eastAsia"/>
          </w:rPr>
          <w:t>app_id</w:t>
        </w:r>
        <w:proofErr w:type="spellEnd"/>
        <w:r>
          <w:rPr>
            <w:rFonts w:hint="eastAsia"/>
          </w:rPr>
          <w:t>}_{date}_</w:t>
        </w:r>
        <w:proofErr w:type="spellStart"/>
        <w:r>
          <w:rPr>
            <w:rFonts w:hint="eastAsia"/>
          </w:rPr>
          <w:t>active_user</w:t>
        </w:r>
        <w:proofErr w:type="spellEnd"/>
      </w:ins>
    </w:p>
    <w:p w14:paraId="3D22404F" w14:textId="54BA234D" w:rsidR="00CC572C" w:rsidRDefault="00CC572C" w:rsidP="00CC572C">
      <w:pPr>
        <w:pStyle w:val="a7"/>
        <w:numPr>
          <w:ilvl w:val="0"/>
          <w:numId w:val="1"/>
        </w:numPr>
        <w:ind w:firstLineChars="0"/>
        <w:rPr>
          <w:ins w:id="80" w:author="hawk wan" w:date="2014-06-02T09:15:00Z"/>
        </w:rPr>
        <w:pPrChange w:id="81" w:author="hawk wan" w:date="2014-06-02T09:14:00Z">
          <w:pPr>
            <w:ind w:leftChars="100" w:left="240"/>
          </w:pPr>
        </w:pPrChange>
      </w:pPr>
      <w:ins w:id="82" w:author="hawk wan" w:date="2014-06-02T09:15:00Z">
        <w:r>
          <w:rPr>
            <w:rFonts w:hint="eastAsia"/>
          </w:rPr>
          <w:t>激活数：</w:t>
        </w:r>
        <w:r>
          <w:t>{</w:t>
        </w:r>
        <w:proofErr w:type="spellStart"/>
        <w:r>
          <w:t>app_id</w:t>
        </w:r>
        <w:proofErr w:type="spellEnd"/>
        <w:r>
          <w:t>}_{date}_</w:t>
        </w:r>
        <w:proofErr w:type="spellStart"/>
        <w:r>
          <w:t>actviation</w:t>
        </w:r>
        <w:proofErr w:type="spellEnd"/>
      </w:ins>
    </w:p>
    <w:p w14:paraId="66A4A0CF" w14:textId="28FAE7FB" w:rsidR="00CC572C" w:rsidRDefault="00CC572C" w:rsidP="00544647">
      <w:pPr>
        <w:pStyle w:val="a7"/>
        <w:numPr>
          <w:ilvl w:val="0"/>
          <w:numId w:val="1"/>
        </w:numPr>
        <w:ind w:firstLineChars="0"/>
        <w:jc w:val="left"/>
        <w:rPr>
          <w:ins w:id="83" w:author="hawk wan" w:date="2014-06-02T09:15:00Z"/>
        </w:rPr>
        <w:pPrChange w:id="84" w:author="hawk wan" w:date="2014-06-02T09:18:00Z">
          <w:pPr>
            <w:ind w:leftChars="100" w:left="240"/>
          </w:pPr>
        </w:pPrChange>
      </w:pPr>
      <w:ins w:id="85" w:author="hawk wan" w:date="2014-06-02T09:15:00Z">
        <w:r>
          <w:rPr>
            <w:rFonts w:hint="eastAsia"/>
          </w:rPr>
          <w:t>激活收入：</w:t>
        </w:r>
        <w:r>
          <w:t>{</w:t>
        </w:r>
        <w:proofErr w:type="spellStart"/>
        <w:r>
          <w:t>app_id</w:t>
        </w:r>
        <w:proofErr w:type="spellEnd"/>
        <w:r>
          <w:t>}_{date}_</w:t>
        </w:r>
        <w:proofErr w:type="spellStart"/>
        <w:r>
          <w:t>activation_income</w:t>
        </w:r>
        <w:proofErr w:type="spellEnd"/>
      </w:ins>
    </w:p>
    <w:p w14:paraId="0021BA76" w14:textId="243E20E8" w:rsidR="00CC572C" w:rsidRDefault="00CC572C" w:rsidP="00CC572C">
      <w:pPr>
        <w:pStyle w:val="a7"/>
        <w:numPr>
          <w:ilvl w:val="0"/>
          <w:numId w:val="1"/>
        </w:numPr>
        <w:ind w:firstLineChars="0"/>
        <w:rPr>
          <w:ins w:id="86" w:author="hawk wan" w:date="2014-06-02T09:16:00Z"/>
        </w:rPr>
        <w:pPrChange w:id="87" w:author="hawk wan" w:date="2014-06-02T09:14:00Z">
          <w:pPr>
            <w:ind w:leftChars="100" w:left="240"/>
          </w:pPr>
        </w:pPrChange>
      </w:pPr>
      <w:ins w:id="88" w:author="hawk wan" w:date="2014-06-02T09:16:00Z">
        <w:r>
          <w:rPr>
            <w:rFonts w:hint="eastAsia"/>
          </w:rPr>
          <w:t>深度任务：</w:t>
        </w:r>
        <w:r>
          <w:t>{</w:t>
        </w:r>
        <w:proofErr w:type="spellStart"/>
        <w:r>
          <w:t>app_id</w:t>
        </w:r>
        <w:proofErr w:type="spellEnd"/>
        <w:r>
          <w:t>}_{date}_</w:t>
        </w:r>
        <w:proofErr w:type="spellStart"/>
        <w:r>
          <w:t>task</w:t>
        </w:r>
      </w:ins>
      <w:ins w:id="89" w:author="hawk wan" w:date="2014-06-02T09:17:00Z">
        <w:r>
          <w:t>_income</w:t>
        </w:r>
      </w:ins>
      <w:proofErr w:type="spellEnd"/>
    </w:p>
    <w:p w14:paraId="73A9CDA9" w14:textId="274F5C9C" w:rsidR="00CC572C" w:rsidRDefault="00CC572C" w:rsidP="000B7F9C">
      <w:pPr>
        <w:pStyle w:val="a7"/>
        <w:numPr>
          <w:ilvl w:val="0"/>
          <w:numId w:val="1"/>
        </w:numPr>
        <w:ind w:firstLineChars="0"/>
        <w:jc w:val="left"/>
        <w:rPr>
          <w:ins w:id="90" w:author="hawk wan" w:date="2014-06-02T09:13:00Z"/>
        </w:rPr>
        <w:pPrChange w:id="91" w:author="hawk wan" w:date="2014-06-02T09:18:00Z">
          <w:pPr>
            <w:ind w:leftChars="100" w:left="240"/>
          </w:pPr>
        </w:pPrChange>
      </w:pPr>
      <w:ins w:id="92" w:author="hawk wan" w:date="2014-06-02T09:17:00Z">
        <w:r>
          <w:rPr>
            <w:rFonts w:hint="eastAsia"/>
          </w:rPr>
          <w:t>推广收入：</w:t>
        </w:r>
        <w:r>
          <w:t>{</w:t>
        </w:r>
        <w:proofErr w:type="spellStart"/>
        <w:r>
          <w:t>app_id</w:t>
        </w:r>
        <w:proofErr w:type="spellEnd"/>
        <w:r>
          <w:t>}_{date}_</w:t>
        </w:r>
        <w:proofErr w:type="spellStart"/>
        <w:r>
          <w:t>activation_income</w:t>
        </w:r>
        <w:proofErr w:type="spellEnd"/>
        <w:r>
          <w:t xml:space="preserve"> + {</w:t>
        </w:r>
        <w:proofErr w:type="spellStart"/>
        <w:r>
          <w:t>app_id</w:t>
        </w:r>
        <w:proofErr w:type="spellEnd"/>
        <w:r>
          <w:t>}_{date}_</w:t>
        </w:r>
        <w:proofErr w:type="spellStart"/>
        <w:r>
          <w:t>task_income</w:t>
        </w:r>
      </w:ins>
      <w:proofErr w:type="spellEnd"/>
    </w:p>
    <w:p w14:paraId="665D04EF" w14:textId="18E2BC59" w:rsidR="00DB3F2E" w:rsidRDefault="00DB3F2E" w:rsidP="008143A1">
      <w:pPr>
        <w:ind w:leftChars="100" w:left="240"/>
        <w:rPr>
          <w:rFonts w:hint="eastAsia"/>
        </w:rPr>
      </w:pPr>
      <w:ins w:id="93" w:author="hawk wan" w:date="2014-06-02T09:13:00Z">
        <w:r>
          <w:rPr>
            <w:noProof/>
          </w:rPr>
          <w:drawing>
            <wp:inline distT="0" distB="0" distL="0" distR="0" wp14:anchorId="07A3D7A5" wp14:editId="50FC4FFB">
              <wp:extent cx="5270500" cy="2409013"/>
              <wp:effectExtent l="0" t="0" r="0" b="4445"/>
              <wp:docPr id="2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24090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611DB7B" w14:textId="1F979BBC" w:rsidR="00597873" w:rsidRDefault="00597873" w:rsidP="00B67370">
      <w:pPr>
        <w:pStyle w:val="1"/>
        <w:rPr>
          <w:ins w:id="94" w:author="hawk wan" w:date="2014-06-02T09:20:00Z"/>
          <w:rFonts w:hint="eastAsia"/>
        </w:rPr>
      </w:pPr>
      <w:ins w:id="95" w:author="hawk wan" w:date="2014-06-02T09:20:00Z">
        <w:r>
          <w:rPr>
            <w:rFonts w:hint="eastAsia"/>
          </w:rPr>
          <w:t>分日统计</w:t>
        </w:r>
      </w:ins>
    </w:p>
    <w:p w14:paraId="4F253AC6" w14:textId="35FC0AD9" w:rsidR="00D90FF1" w:rsidRDefault="00D90FF1" w:rsidP="00D90FF1">
      <w:pPr>
        <w:rPr>
          <w:ins w:id="96" w:author="hawk wan" w:date="2014-06-02T09:23:00Z"/>
          <w:rFonts w:hint="eastAsia"/>
        </w:rPr>
        <w:pPrChange w:id="97" w:author="hawk wan" w:date="2014-06-02T09:20:00Z">
          <w:pPr>
            <w:pStyle w:val="1"/>
          </w:pPr>
        </w:pPrChange>
      </w:pPr>
      <w:ins w:id="98" w:author="hawk wan" w:date="2014-06-02T09:23:00Z">
        <w:r>
          <w:rPr>
            <w:rFonts w:hint="eastAsia"/>
          </w:rPr>
          <w:t>应用</w:t>
        </w:r>
      </w:ins>
      <w:ins w:id="99" w:author="hawk wan" w:date="2014-06-02T09:25:00Z">
        <w:r w:rsidR="00196A5B">
          <w:rPr>
            <w:rFonts w:hint="eastAsia"/>
          </w:rPr>
          <w:t>下拉</w:t>
        </w:r>
      </w:ins>
      <w:ins w:id="100" w:author="hawk wan" w:date="2014-06-02T09:23:00Z">
        <w:r>
          <w:rPr>
            <w:rFonts w:hint="eastAsia"/>
          </w:rPr>
          <w:t>列表同实时统计</w:t>
        </w:r>
      </w:ins>
    </w:p>
    <w:p w14:paraId="3C99DEA2" w14:textId="2138FCED" w:rsidR="00D90FF1" w:rsidRDefault="00D90FF1" w:rsidP="00D90FF1">
      <w:pPr>
        <w:rPr>
          <w:ins w:id="101" w:author="hawk wan" w:date="2014-06-02T09:24:00Z"/>
          <w:rFonts w:hint="eastAsia"/>
        </w:rPr>
        <w:pPrChange w:id="102" w:author="hawk wan" w:date="2014-06-02T09:20:00Z">
          <w:pPr>
            <w:pStyle w:val="1"/>
          </w:pPr>
        </w:pPrChange>
      </w:pPr>
      <w:ins w:id="103" w:author="hawk wan" w:date="2014-06-02T09:23:00Z">
        <w:r>
          <w:rPr>
            <w:rFonts w:hint="eastAsia"/>
          </w:rPr>
          <w:t>时间选择</w:t>
        </w:r>
      </w:ins>
      <w:ins w:id="104" w:author="hawk wan" w:date="2014-06-02T09:25:00Z">
        <w:r w:rsidR="00196A5B">
          <w:rPr>
            <w:rFonts w:hint="eastAsia"/>
          </w:rPr>
          <w:t>下拉</w:t>
        </w:r>
      </w:ins>
      <w:ins w:id="105" w:author="hawk wan" w:date="2014-06-02T09:23:00Z">
        <w:r>
          <w:rPr>
            <w:rFonts w:hint="eastAsia"/>
          </w:rPr>
          <w:t>列表中可以选择</w:t>
        </w:r>
      </w:ins>
      <w:ins w:id="106" w:author="hawk wan" w:date="2014-06-02T09:24:00Z">
        <w:r w:rsidR="00196A5B">
          <w:rPr>
            <w:rFonts w:hint="eastAsia"/>
          </w:rPr>
          <w:t>过去一周，过去一月或者自选。</w:t>
        </w:r>
      </w:ins>
    </w:p>
    <w:p w14:paraId="17A527FE" w14:textId="044DC7FA" w:rsidR="00196A5B" w:rsidRPr="00D90FF1" w:rsidRDefault="00196A5B" w:rsidP="00D90FF1">
      <w:pPr>
        <w:rPr>
          <w:ins w:id="107" w:author="hawk wan" w:date="2014-06-02T09:20:00Z"/>
          <w:rFonts w:hint="eastAsia"/>
        </w:rPr>
        <w:pPrChange w:id="108" w:author="hawk wan" w:date="2014-06-02T09:20:00Z">
          <w:pPr>
            <w:pStyle w:val="1"/>
          </w:pPr>
        </w:pPrChange>
      </w:pPr>
      <w:ins w:id="109" w:author="hawk wan" w:date="2014-06-02T09:25:00Z">
        <w:r>
          <w:rPr>
            <w:rFonts w:hint="eastAsia"/>
          </w:rPr>
          <w:t>列表中数据同实时统计</w:t>
        </w:r>
      </w:ins>
      <w:ins w:id="110" w:author="hawk wan" w:date="2014-06-02T09:46:00Z">
        <w:r w:rsidR="009F435F">
          <w:rPr>
            <w:rFonts w:hint="eastAsia"/>
          </w:rPr>
          <w:t>中数据</w:t>
        </w:r>
      </w:ins>
    </w:p>
    <w:p w14:paraId="163E5164" w14:textId="0DABDEE2" w:rsidR="00597873" w:rsidRPr="00597873" w:rsidRDefault="00D90FF1" w:rsidP="00597873">
      <w:pPr>
        <w:rPr>
          <w:ins w:id="111" w:author="hawk wan" w:date="2014-06-02T09:18:00Z"/>
          <w:rFonts w:hint="eastAsia"/>
        </w:rPr>
        <w:pPrChange w:id="112" w:author="hawk wan" w:date="2014-06-02T09:20:00Z">
          <w:pPr>
            <w:pStyle w:val="1"/>
          </w:pPr>
        </w:pPrChange>
      </w:pPr>
      <w:ins w:id="113" w:author="hawk wan" w:date="2014-06-02T09:20:00Z">
        <w:r>
          <w:rPr>
            <w:noProof/>
          </w:rPr>
          <w:drawing>
            <wp:inline distT="0" distB="0" distL="0" distR="0" wp14:anchorId="76B057B1" wp14:editId="0C37AE45">
              <wp:extent cx="5270500" cy="4262922"/>
              <wp:effectExtent l="0" t="0" r="0" b="4445"/>
              <wp:docPr id="6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42629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07B8F93" w14:textId="425923C6" w:rsidR="00B67370" w:rsidRDefault="00B67370" w:rsidP="00B67370">
      <w:pPr>
        <w:pStyle w:val="1"/>
      </w:pPr>
      <w:r>
        <w:rPr>
          <w:rFonts w:hint="eastAsia"/>
        </w:rPr>
        <w:t>非功能需求</w:t>
      </w:r>
    </w:p>
    <w:p w14:paraId="33C059E3" w14:textId="7AB7506F" w:rsidR="006F0040" w:rsidRDefault="006F0040" w:rsidP="00B67370">
      <w:pPr>
        <w:pStyle w:val="2"/>
      </w:pPr>
      <w:r>
        <w:rPr>
          <w:rFonts w:hint="eastAsia"/>
        </w:rPr>
        <w:t>技术架构</w:t>
      </w:r>
    </w:p>
    <w:p w14:paraId="536D8BE2" w14:textId="07DC0D8A" w:rsidR="006F0040" w:rsidRDefault="00067E90" w:rsidP="00B67370">
      <w:pPr>
        <w:ind w:leftChars="175" w:left="420"/>
      </w:pPr>
      <w:r>
        <w:rPr>
          <w:rFonts w:hint="eastAsia"/>
        </w:rPr>
        <w:t>前台</w:t>
      </w:r>
      <w:r>
        <w:t xml:space="preserve"> html/</w:t>
      </w:r>
      <w:proofErr w:type="spellStart"/>
      <w:r>
        <w:t>jquery</w:t>
      </w:r>
      <w:proofErr w:type="spellEnd"/>
    </w:p>
    <w:p w14:paraId="195C6003" w14:textId="6F8970A2" w:rsidR="00067E90" w:rsidRDefault="00067E90" w:rsidP="00B67370">
      <w:pPr>
        <w:ind w:leftChars="175" w:left="420"/>
      </w:pPr>
      <w:r>
        <w:rPr>
          <w:rFonts w:hint="eastAsia"/>
        </w:rPr>
        <w:t>后台</w:t>
      </w:r>
      <w:r>
        <w:rPr>
          <w:rFonts w:hint="eastAsia"/>
        </w:rPr>
        <w:t xml:space="preserve"> 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hibername</w:t>
      </w:r>
      <w:proofErr w:type="spellEnd"/>
      <w:r>
        <w:rPr>
          <w:rFonts w:hint="eastAsia"/>
        </w:rPr>
        <w:t xml:space="preserve"> / </w:t>
      </w:r>
      <w:r>
        <w:t>spring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14:paraId="51D2C889" w14:textId="2517C32A" w:rsidR="00A75B8F" w:rsidRDefault="00067E90" w:rsidP="00A75B8F">
      <w:pPr>
        <w:ind w:leftChars="175" w:left="420"/>
        <w:rPr>
          <w:ins w:id="114" w:author="hawk wan" w:date="2014-06-02T09:55:00Z"/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proofErr w:type="spellEnd"/>
    </w:p>
    <w:p w14:paraId="4215FE8F" w14:textId="2604F489" w:rsidR="00D22DEA" w:rsidRDefault="00D22DEA">
      <w:pPr>
        <w:widowControl/>
        <w:jc w:val="left"/>
        <w:rPr>
          <w:ins w:id="115" w:author="hawk wan" w:date="2014-06-02T09:55:00Z"/>
        </w:rPr>
      </w:pPr>
      <w:ins w:id="116" w:author="hawk wan" w:date="2014-06-02T09:55:00Z">
        <w:r>
          <w:br w:type="page"/>
        </w:r>
      </w:ins>
    </w:p>
    <w:p w14:paraId="72AA201B" w14:textId="1D158CC2" w:rsidR="002D30DB" w:rsidRDefault="00787D88" w:rsidP="00787D88">
      <w:pPr>
        <w:ind w:leftChars="175" w:left="420"/>
      </w:pPr>
      <w:ins w:id="117" w:author="hawk wan" w:date="2014-06-02T11:05:00Z">
        <w:r>
          <w:t xml:space="preserve"> </w:t>
        </w:r>
      </w:ins>
    </w:p>
    <w:sectPr w:rsidR="002D30DB" w:rsidSect="000B54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450E"/>
    <w:multiLevelType w:val="hybridMultilevel"/>
    <w:tmpl w:val="9A3EBBC2"/>
    <w:lvl w:ilvl="0" w:tplc="53181DB8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B2"/>
    <w:rsid w:val="000103F3"/>
    <w:rsid w:val="00067E90"/>
    <w:rsid w:val="00085B5C"/>
    <w:rsid w:val="000B54BF"/>
    <w:rsid w:val="000B7F9C"/>
    <w:rsid w:val="000E49C3"/>
    <w:rsid w:val="00152EC6"/>
    <w:rsid w:val="0015476F"/>
    <w:rsid w:val="00196A5B"/>
    <w:rsid w:val="001D5F8B"/>
    <w:rsid w:val="001E1043"/>
    <w:rsid w:val="00255952"/>
    <w:rsid w:val="00255F36"/>
    <w:rsid w:val="00281063"/>
    <w:rsid w:val="002B27A7"/>
    <w:rsid w:val="002D30DB"/>
    <w:rsid w:val="00300DA6"/>
    <w:rsid w:val="00386874"/>
    <w:rsid w:val="00451A45"/>
    <w:rsid w:val="00492A47"/>
    <w:rsid w:val="00505F00"/>
    <w:rsid w:val="00544647"/>
    <w:rsid w:val="00545B9E"/>
    <w:rsid w:val="00597873"/>
    <w:rsid w:val="005C2A89"/>
    <w:rsid w:val="006319D5"/>
    <w:rsid w:val="006738D1"/>
    <w:rsid w:val="00690193"/>
    <w:rsid w:val="006C4AB2"/>
    <w:rsid w:val="006E488A"/>
    <w:rsid w:val="006F0040"/>
    <w:rsid w:val="00736CB5"/>
    <w:rsid w:val="00775F06"/>
    <w:rsid w:val="00787D88"/>
    <w:rsid w:val="007A6FA8"/>
    <w:rsid w:val="007F6C05"/>
    <w:rsid w:val="008143A1"/>
    <w:rsid w:val="008243A8"/>
    <w:rsid w:val="00875A9E"/>
    <w:rsid w:val="00896318"/>
    <w:rsid w:val="00955E20"/>
    <w:rsid w:val="009A6646"/>
    <w:rsid w:val="009C5A23"/>
    <w:rsid w:val="009F435F"/>
    <w:rsid w:val="00A23ABA"/>
    <w:rsid w:val="00A3244D"/>
    <w:rsid w:val="00A52819"/>
    <w:rsid w:val="00A75B8F"/>
    <w:rsid w:val="00B67370"/>
    <w:rsid w:val="00CB1E20"/>
    <w:rsid w:val="00CC572C"/>
    <w:rsid w:val="00CF72FD"/>
    <w:rsid w:val="00D11F87"/>
    <w:rsid w:val="00D121BC"/>
    <w:rsid w:val="00D22DEA"/>
    <w:rsid w:val="00D90FF1"/>
    <w:rsid w:val="00DB3F2E"/>
    <w:rsid w:val="00DC14B4"/>
    <w:rsid w:val="00EA0AB6"/>
    <w:rsid w:val="00EE0417"/>
    <w:rsid w:val="00EF20F7"/>
    <w:rsid w:val="00F420B6"/>
    <w:rsid w:val="00FA651D"/>
    <w:rsid w:val="00FC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069B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B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3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AB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C4AB2"/>
    <w:rPr>
      <w:rFonts w:ascii="Lucida Grande" w:hAnsi="Lucida Grande" w:cs="Lucida Grande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85B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085B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85B5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3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572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D30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30DB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30DB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2D30DB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D30D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30D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30D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30D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30D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30DB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B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3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AB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C4AB2"/>
    <w:rPr>
      <w:rFonts w:ascii="Lucida Grande" w:hAnsi="Lucida Grande" w:cs="Lucida Grande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85B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085B5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85B5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73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572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D30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30DB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30DB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2D30DB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D30D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30D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30D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30D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30D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30DB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984C1B-DC8D-BC43-B6B4-604D9829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297</Words>
  <Characters>1694</Characters>
  <Application>Microsoft Macintosh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wan</dc:creator>
  <cp:keywords/>
  <dc:description/>
  <cp:lastModifiedBy>hawk wan</cp:lastModifiedBy>
  <cp:revision>28</cp:revision>
  <dcterms:created xsi:type="dcterms:W3CDTF">2014-06-02T01:04:00Z</dcterms:created>
  <dcterms:modified xsi:type="dcterms:W3CDTF">2014-06-02T03:12:00Z</dcterms:modified>
</cp:coreProperties>
</file>